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176F" w:rsidRDefault="0019176F" w:rsidP="0019176F">
      <w:pPr>
        <w:jc w:val="center"/>
        <w:rPr>
          <w:rFonts w:asciiTheme="majorHAnsi" w:hAnsiTheme="majorHAnsi" w:cs="Arial"/>
          <w:b/>
          <w:sz w:val="20"/>
        </w:rPr>
      </w:pPr>
    </w:p>
    <w:p w:rsidR="0019176F" w:rsidRDefault="0019176F" w:rsidP="0019176F">
      <w:pPr>
        <w:jc w:val="center"/>
        <w:rPr>
          <w:rFonts w:asciiTheme="majorHAnsi" w:hAnsiTheme="majorHAnsi" w:cs="Arial"/>
          <w:b/>
          <w:sz w:val="20"/>
        </w:rPr>
      </w:pPr>
      <w:r>
        <w:rPr>
          <w:rFonts w:asciiTheme="majorHAnsi" w:hAnsiTheme="majorHAnsi" w:cs="Arial"/>
          <w:b/>
          <w:sz w:val="20"/>
        </w:rPr>
        <w:t>CARTA DE INVITACIÓN</w:t>
      </w:r>
    </w:p>
    <w:p w:rsidR="0019176F" w:rsidRPr="00F70A6E" w:rsidRDefault="0019176F" w:rsidP="0019176F">
      <w:pPr>
        <w:jc w:val="center"/>
        <w:rPr>
          <w:rFonts w:asciiTheme="majorHAnsi" w:hAnsiTheme="majorHAnsi" w:cs="Arial"/>
          <w:b/>
          <w:sz w:val="20"/>
        </w:rPr>
      </w:pPr>
    </w:p>
    <w:p w:rsidR="0019176F" w:rsidRPr="00F70A6E" w:rsidRDefault="0019176F" w:rsidP="0019176F">
      <w:pPr>
        <w:jc w:val="center"/>
        <w:rPr>
          <w:rFonts w:asciiTheme="majorHAnsi" w:hAnsiTheme="majorHAnsi" w:cs="Arial"/>
          <w:b/>
          <w:sz w:val="20"/>
        </w:rPr>
      </w:pPr>
    </w:p>
    <w:p w:rsidR="0019176F" w:rsidRPr="00F70A6E" w:rsidRDefault="0019176F" w:rsidP="0019176F">
      <w:pPr>
        <w:jc w:val="both"/>
        <w:rPr>
          <w:rFonts w:asciiTheme="majorHAnsi" w:hAnsiTheme="majorHAnsi" w:cs="Arial"/>
          <w:b/>
          <w:sz w:val="20"/>
        </w:rPr>
      </w:pPr>
    </w:p>
    <w:p w:rsidR="0019176F" w:rsidRPr="00F70A6E" w:rsidRDefault="0019176F" w:rsidP="0019176F">
      <w:pPr>
        <w:jc w:val="right"/>
        <w:rPr>
          <w:rFonts w:asciiTheme="majorHAnsi" w:hAnsiTheme="majorHAnsi" w:cs="Arial"/>
          <w:sz w:val="20"/>
        </w:rPr>
      </w:pPr>
      <w:r w:rsidRPr="00F70A6E">
        <w:rPr>
          <w:rFonts w:asciiTheme="majorHAnsi" w:hAnsiTheme="majorHAnsi" w:cs="Arial"/>
          <w:sz w:val="20"/>
        </w:rPr>
        <w:t>Santiago, xx de xx de 2012</w:t>
      </w:r>
    </w:p>
    <w:p w:rsidR="0019176F" w:rsidRPr="00F70A6E" w:rsidRDefault="0019176F" w:rsidP="0019176F">
      <w:pPr>
        <w:tabs>
          <w:tab w:val="left" w:pos="5730"/>
        </w:tabs>
        <w:rPr>
          <w:rFonts w:asciiTheme="majorHAnsi" w:hAnsiTheme="majorHAnsi" w:cs="Arial"/>
          <w:sz w:val="20"/>
        </w:rPr>
      </w:pPr>
      <w:r>
        <w:rPr>
          <w:rFonts w:asciiTheme="majorHAnsi" w:hAnsiTheme="majorHAnsi" w:cs="Arial"/>
          <w:sz w:val="20"/>
        </w:rPr>
        <w:tab/>
      </w:r>
    </w:p>
    <w:p w:rsidR="0019176F" w:rsidRPr="00F70A6E" w:rsidRDefault="0019176F" w:rsidP="0019176F">
      <w:pPr>
        <w:rPr>
          <w:rFonts w:asciiTheme="majorHAnsi" w:hAnsiTheme="majorHAnsi" w:cs="Arial"/>
          <w:sz w:val="20"/>
        </w:rPr>
      </w:pPr>
      <w:r w:rsidRPr="00F70A6E">
        <w:rPr>
          <w:rFonts w:asciiTheme="majorHAnsi" w:hAnsiTheme="majorHAnsi" w:cs="Arial"/>
          <w:sz w:val="20"/>
        </w:rPr>
        <w:t>Sr/a</w:t>
      </w:r>
    </w:p>
    <w:p w:rsidR="0019176F" w:rsidRPr="00F70A6E" w:rsidRDefault="0019176F" w:rsidP="0019176F">
      <w:pPr>
        <w:rPr>
          <w:rFonts w:asciiTheme="majorHAnsi" w:hAnsiTheme="majorHAnsi" w:cs="Arial"/>
          <w:i/>
          <w:sz w:val="20"/>
        </w:rPr>
      </w:pPr>
      <w:r w:rsidRPr="00F70A6E">
        <w:rPr>
          <w:rFonts w:asciiTheme="majorHAnsi" w:hAnsiTheme="majorHAnsi" w:cs="Arial"/>
          <w:i/>
          <w:sz w:val="20"/>
        </w:rPr>
        <w:t>Nombre del(a) profesor(a)</w:t>
      </w:r>
    </w:p>
    <w:p w:rsidR="0019176F" w:rsidRPr="00F70A6E" w:rsidRDefault="0019176F" w:rsidP="0019176F">
      <w:pPr>
        <w:rPr>
          <w:rFonts w:asciiTheme="majorHAnsi" w:hAnsiTheme="majorHAnsi" w:cs="Arial"/>
          <w:i/>
          <w:sz w:val="20"/>
        </w:rPr>
      </w:pPr>
      <w:r w:rsidRPr="00F70A6E">
        <w:rPr>
          <w:rFonts w:asciiTheme="majorHAnsi" w:hAnsiTheme="majorHAnsi" w:cs="Arial"/>
          <w:i/>
          <w:sz w:val="20"/>
        </w:rPr>
        <w:t>Nombre del Establecimiento</w:t>
      </w:r>
    </w:p>
    <w:p w:rsidR="0019176F" w:rsidRPr="00F70A6E" w:rsidRDefault="0019176F" w:rsidP="0019176F">
      <w:pPr>
        <w:rPr>
          <w:rFonts w:asciiTheme="majorHAnsi" w:hAnsiTheme="majorHAnsi" w:cs="Arial"/>
          <w:i/>
          <w:sz w:val="20"/>
        </w:rPr>
      </w:pPr>
      <w:r w:rsidRPr="00F70A6E">
        <w:rPr>
          <w:rFonts w:asciiTheme="majorHAnsi" w:hAnsiTheme="majorHAnsi" w:cs="Arial"/>
          <w:i/>
          <w:sz w:val="20"/>
        </w:rPr>
        <w:t>Nombre Fundación, Corporación Municipal</w:t>
      </w:r>
    </w:p>
    <w:p w:rsidR="0019176F" w:rsidRPr="00F70A6E" w:rsidRDefault="0019176F" w:rsidP="0019176F">
      <w:pPr>
        <w:rPr>
          <w:rFonts w:asciiTheme="majorHAnsi" w:hAnsiTheme="majorHAnsi" w:cs="Arial"/>
          <w:sz w:val="20"/>
          <w:u w:val="single"/>
        </w:rPr>
      </w:pPr>
      <w:r w:rsidRPr="00F70A6E">
        <w:rPr>
          <w:rFonts w:asciiTheme="majorHAnsi" w:hAnsiTheme="majorHAnsi" w:cs="Arial"/>
          <w:sz w:val="20"/>
          <w:u w:val="single"/>
        </w:rPr>
        <w:t>Presente</w:t>
      </w:r>
    </w:p>
    <w:p w:rsidR="0019176F" w:rsidRPr="00F70A6E" w:rsidRDefault="0019176F" w:rsidP="0019176F">
      <w:pPr>
        <w:jc w:val="both"/>
        <w:rPr>
          <w:rFonts w:asciiTheme="majorHAnsi" w:hAnsiTheme="majorHAnsi" w:cs="Arial"/>
          <w:b/>
          <w:sz w:val="20"/>
        </w:rPr>
      </w:pPr>
    </w:p>
    <w:p w:rsidR="0019176F" w:rsidRPr="00F70A6E" w:rsidRDefault="0019176F" w:rsidP="0019176F">
      <w:pPr>
        <w:jc w:val="both"/>
        <w:rPr>
          <w:rFonts w:asciiTheme="majorHAnsi" w:hAnsiTheme="majorHAnsi" w:cs="Arial"/>
          <w:sz w:val="20"/>
        </w:rPr>
      </w:pPr>
      <w:r w:rsidRPr="00F70A6E">
        <w:rPr>
          <w:rFonts w:asciiTheme="majorHAnsi" w:hAnsiTheme="majorHAnsi" w:cs="Arial"/>
          <w:sz w:val="20"/>
        </w:rPr>
        <w:t xml:space="preserve">Estimado/a: </w:t>
      </w:r>
    </w:p>
    <w:p w:rsidR="0019176F" w:rsidRPr="00F70A6E" w:rsidRDefault="0019176F" w:rsidP="0019176F">
      <w:pPr>
        <w:jc w:val="both"/>
        <w:rPr>
          <w:rFonts w:asciiTheme="majorHAnsi" w:hAnsiTheme="majorHAnsi" w:cs="Arial"/>
          <w:sz w:val="20"/>
        </w:rPr>
      </w:pPr>
    </w:p>
    <w:p w:rsidR="0019176F" w:rsidRPr="0019176F" w:rsidRDefault="0019176F" w:rsidP="0019176F">
      <w:pPr>
        <w:ind w:right="5" w:firstLine="708"/>
        <w:jc w:val="both"/>
        <w:rPr>
          <w:rFonts w:asciiTheme="majorHAnsi" w:hAnsiTheme="majorHAnsi" w:cs="Arial"/>
          <w:b/>
          <w:sz w:val="20"/>
          <w:lang w:val="es-ES_tradnl"/>
        </w:rPr>
      </w:pPr>
      <w:r w:rsidRPr="0019176F">
        <w:rPr>
          <w:rFonts w:asciiTheme="majorHAnsi" w:hAnsiTheme="majorHAnsi" w:cs="Arial"/>
          <w:sz w:val="20"/>
        </w:rPr>
        <w:t xml:space="preserve">Junto con saludarle, tengo el agrado de invitarlo a participar del estudio llamado, </w:t>
      </w:r>
      <w:r w:rsidRPr="0019176F">
        <w:rPr>
          <w:rFonts w:asciiTheme="majorHAnsi" w:hAnsiTheme="majorHAnsi" w:cs="Arial"/>
          <w:b/>
          <w:sz w:val="20"/>
        </w:rPr>
        <w:t>“</w:t>
      </w:r>
      <w:r w:rsidRPr="0019176F">
        <w:rPr>
          <w:rFonts w:asciiTheme="majorHAnsi" w:hAnsiTheme="majorHAnsi" w:cs="Arial"/>
          <w:b/>
          <w:sz w:val="20"/>
          <w:lang w:val="es-ES_tradnl"/>
        </w:rPr>
        <w:t xml:space="preserve">Interpretaciones y paradojas de la Educación ciudadana en Chile. Una </w:t>
      </w:r>
      <w:r w:rsidRPr="0019176F">
        <w:rPr>
          <w:rFonts w:asciiTheme="majorHAnsi" w:hAnsiTheme="majorHAnsi"/>
          <w:b/>
          <w:sz w:val="20"/>
        </w:rPr>
        <w:t>aproximación comprensiva desde las significaciones ciudadanas y pedagógicas de los profesores de Historia</w:t>
      </w:r>
      <w:r w:rsidRPr="0019176F">
        <w:rPr>
          <w:rFonts w:asciiTheme="majorHAnsi" w:hAnsiTheme="majorHAnsi" w:cs="Arial"/>
          <w:b/>
          <w:sz w:val="20"/>
          <w:lang w:val="es-ES_tradnl"/>
        </w:rPr>
        <w:t>”</w:t>
      </w:r>
      <w:r>
        <w:rPr>
          <w:rFonts w:asciiTheme="majorHAnsi" w:hAnsiTheme="majorHAnsi" w:cs="Arial"/>
          <w:sz w:val="20"/>
          <w:lang w:val="es-ES_tradnl"/>
        </w:rPr>
        <w:t>. Esta investigación se enmarca en el desarrollo de una tesis doctoral para optar al grado de Doctor en Ciencias de la educación, y su objetivo fundamental es</w:t>
      </w:r>
      <w:r w:rsidRPr="0019176F">
        <w:rPr>
          <w:rFonts w:asciiTheme="majorHAnsi" w:hAnsiTheme="majorHAnsi" w:cs="Arial"/>
          <w:sz w:val="20"/>
          <w:lang w:val="es-ES_tradnl"/>
        </w:rPr>
        <w:t xml:space="preserve"> </w:t>
      </w:r>
      <w:r w:rsidRPr="0019176F">
        <w:rPr>
          <w:rFonts w:asciiTheme="majorHAnsi" w:hAnsiTheme="majorHAnsi"/>
          <w:sz w:val="20"/>
        </w:rPr>
        <w:t>develar las significaciones ciudadanas y pedagógicas a partir de las cuales los profesores de Historia desarrollan su quehacer</w:t>
      </w:r>
      <w:r>
        <w:rPr>
          <w:rFonts w:asciiTheme="majorHAnsi" w:hAnsiTheme="majorHAnsi"/>
          <w:sz w:val="20"/>
        </w:rPr>
        <w:t xml:space="preserve"> profesional, en relación </w:t>
      </w:r>
      <w:r w:rsidRPr="0019176F">
        <w:rPr>
          <w:rFonts w:asciiTheme="majorHAnsi" w:hAnsiTheme="majorHAnsi"/>
          <w:sz w:val="20"/>
        </w:rPr>
        <w:t xml:space="preserve">a la </w:t>
      </w:r>
      <w:r>
        <w:rPr>
          <w:rFonts w:asciiTheme="majorHAnsi" w:hAnsiTheme="majorHAnsi"/>
          <w:sz w:val="20"/>
        </w:rPr>
        <w:t>tarea de formar ciudadanos, que el currículo les ha encomendado</w:t>
      </w:r>
      <w:r w:rsidRPr="0019176F">
        <w:rPr>
          <w:rFonts w:asciiTheme="majorHAnsi" w:hAnsiTheme="majorHAnsi"/>
          <w:sz w:val="20"/>
        </w:rPr>
        <w:t xml:space="preserve">. </w:t>
      </w:r>
      <w:r w:rsidRPr="0019176F">
        <w:rPr>
          <w:rFonts w:asciiTheme="majorHAnsi" w:hAnsiTheme="majorHAnsi" w:cs="Arial"/>
          <w:sz w:val="20"/>
          <w:lang w:val="es-ES_tradnl"/>
        </w:rPr>
        <w:t xml:space="preserve">Por esta razón, </w:t>
      </w:r>
      <w:r w:rsidRPr="0019176F">
        <w:rPr>
          <w:rFonts w:asciiTheme="majorHAnsi" w:hAnsiTheme="majorHAnsi" w:cs="Arial"/>
          <w:sz w:val="20"/>
        </w:rPr>
        <w:t xml:space="preserve">su experiencia como Profesor(a) es muy importante, ya que permitirá conocer de qué manera la educación ciudadana se imparte en la escuela. </w:t>
      </w:r>
    </w:p>
    <w:p w:rsidR="0019176F" w:rsidRPr="00F70A6E" w:rsidRDefault="0019176F" w:rsidP="0019176F">
      <w:pPr>
        <w:ind w:right="5"/>
        <w:jc w:val="both"/>
        <w:rPr>
          <w:rFonts w:asciiTheme="majorHAnsi" w:hAnsiTheme="majorHAnsi" w:cs="Arial"/>
          <w:b/>
          <w:sz w:val="20"/>
          <w:lang w:val="es-ES_tradnl"/>
        </w:rPr>
      </w:pPr>
    </w:p>
    <w:p w:rsidR="0019176F" w:rsidRPr="00F70A6E" w:rsidRDefault="0019176F" w:rsidP="0019176F">
      <w:pPr>
        <w:ind w:right="5"/>
        <w:jc w:val="both"/>
        <w:rPr>
          <w:rFonts w:asciiTheme="majorHAnsi" w:hAnsiTheme="majorHAnsi" w:cs="Arial"/>
          <w:sz w:val="20"/>
        </w:rPr>
      </w:pPr>
      <w:r>
        <w:rPr>
          <w:rFonts w:asciiTheme="majorHAnsi" w:hAnsiTheme="majorHAnsi" w:cs="Arial"/>
          <w:sz w:val="20"/>
        </w:rPr>
        <w:t>Su</w:t>
      </w:r>
      <w:r w:rsidRPr="00F70A6E">
        <w:rPr>
          <w:rFonts w:asciiTheme="majorHAnsi" w:hAnsiTheme="majorHAnsi" w:cs="Arial"/>
          <w:sz w:val="20"/>
        </w:rPr>
        <w:t xml:space="preserve"> participación en esta investigación se detalla a continuación:</w:t>
      </w:r>
    </w:p>
    <w:p w:rsidR="0019176F" w:rsidRPr="00F70A6E" w:rsidRDefault="0019176F" w:rsidP="0019176F">
      <w:pPr>
        <w:widowControl/>
        <w:numPr>
          <w:ilvl w:val="0"/>
          <w:numId w:val="2"/>
        </w:numPr>
        <w:ind w:left="426" w:right="5" w:hanging="426"/>
        <w:jc w:val="both"/>
        <w:rPr>
          <w:rFonts w:asciiTheme="majorHAnsi" w:hAnsiTheme="majorHAnsi" w:cs="Arial"/>
          <w:b/>
          <w:sz w:val="20"/>
          <w:lang w:val="es-ES_tradnl"/>
        </w:rPr>
      </w:pPr>
      <w:r w:rsidRPr="00F70A6E">
        <w:rPr>
          <w:rFonts w:asciiTheme="majorHAnsi" w:hAnsiTheme="majorHAnsi" w:cs="Arial"/>
          <w:sz w:val="20"/>
        </w:rPr>
        <w:t>Deberá participar en un Grupo de Discusión (un grupo de conversación acerca de un tema), junto a otros profesores de historia de otros establecimientos y/o corporaciones o fundaciones. Esta conversación busca generar un diálogo colectivo sobre sus experiencias profesionales, en relación a la formación ciudadana que debe desarrollar de acuerdo al marco curricular. En caso que le incomode con la sesión, tiene la libertad para retirarse sin dar razones que lo justifiquen. El Grupo de Discusión se realizará en el lugar de fácil acceso y que acomode a los profesores, y la sesión durará alrededor de 1 hora.</w:t>
      </w:r>
    </w:p>
    <w:p w:rsidR="0019176F" w:rsidRPr="00F70A6E" w:rsidRDefault="0019176F" w:rsidP="0019176F">
      <w:pPr>
        <w:widowControl/>
        <w:numPr>
          <w:ilvl w:val="0"/>
          <w:numId w:val="2"/>
        </w:numPr>
        <w:ind w:right="5"/>
        <w:jc w:val="both"/>
        <w:rPr>
          <w:rFonts w:asciiTheme="majorHAnsi" w:hAnsiTheme="majorHAnsi" w:cs="Arial"/>
          <w:sz w:val="20"/>
          <w:lang w:val="es-ES_tradnl"/>
        </w:rPr>
      </w:pPr>
      <w:del w:id="0" w:author="Luis Flores" w:date="2013-11-04T09:01:00Z">
        <w:r w:rsidRPr="00F70A6E" w:rsidDel="00505811">
          <w:rPr>
            <w:rFonts w:asciiTheme="majorHAnsi" w:hAnsiTheme="majorHAnsi" w:cs="Arial"/>
            <w:sz w:val="20"/>
          </w:rPr>
          <w:delText xml:space="preserve">Cabe destacar, que </w:delText>
        </w:r>
      </w:del>
      <w:ins w:id="1" w:author="Luis Flores" w:date="2013-11-04T09:01:00Z">
        <w:r w:rsidR="00505811">
          <w:rPr>
            <w:rFonts w:asciiTheme="majorHAnsi" w:hAnsiTheme="majorHAnsi" w:cs="Arial"/>
            <w:sz w:val="20"/>
          </w:rPr>
          <w:t xml:space="preserve"> S</w:t>
        </w:r>
      </w:ins>
      <w:del w:id="2" w:author="Luis Flores" w:date="2013-11-04T09:01:00Z">
        <w:r w:rsidRPr="00F70A6E" w:rsidDel="00505811">
          <w:rPr>
            <w:rFonts w:asciiTheme="majorHAnsi" w:hAnsiTheme="majorHAnsi" w:cs="Arial"/>
            <w:sz w:val="20"/>
          </w:rPr>
          <w:delText>s</w:delText>
        </w:r>
      </w:del>
      <w:bookmarkStart w:id="3" w:name="_GoBack"/>
      <w:bookmarkEnd w:id="3"/>
      <w:r w:rsidRPr="00F70A6E">
        <w:rPr>
          <w:rFonts w:asciiTheme="majorHAnsi" w:hAnsiTheme="majorHAnsi" w:cs="Arial"/>
          <w:sz w:val="20"/>
        </w:rPr>
        <w:t xml:space="preserve">u participación en este Grupo de Discusión, no contempla pago alguno. </w:t>
      </w:r>
      <w:r>
        <w:rPr>
          <w:rFonts w:asciiTheme="majorHAnsi" w:hAnsiTheme="majorHAnsi" w:cs="Arial"/>
          <w:sz w:val="20"/>
        </w:rPr>
        <w:t xml:space="preserve">Sin embargo, se busca beneficiar a los profesores participantes en su quehacer docente, a través del </w:t>
      </w:r>
      <w:r w:rsidRPr="00F70A6E">
        <w:rPr>
          <w:rFonts w:asciiTheme="majorHAnsi" w:hAnsiTheme="majorHAnsi" w:cs="Arial"/>
          <w:sz w:val="20"/>
        </w:rPr>
        <w:t>acceso a los productos de divulgación académica que den cuenta de los resultados de la investiga</w:t>
      </w:r>
      <w:r>
        <w:rPr>
          <w:rFonts w:asciiTheme="majorHAnsi" w:hAnsiTheme="majorHAnsi" w:cs="Arial"/>
          <w:sz w:val="20"/>
        </w:rPr>
        <w:t xml:space="preserve">ción (artículos y/o ponencias), y, </w:t>
      </w:r>
      <w:r w:rsidRPr="00F70A6E">
        <w:rPr>
          <w:rFonts w:asciiTheme="majorHAnsi" w:hAnsiTheme="majorHAnsi" w:cs="Arial"/>
          <w:sz w:val="20"/>
        </w:rPr>
        <w:t xml:space="preserve">a nivel intangible, </w:t>
      </w:r>
      <w:r>
        <w:rPr>
          <w:rFonts w:asciiTheme="majorHAnsi" w:hAnsiTheme="majorHAnsi" w:cs="Arial"/>
          <w:sz w:val="20"/>
        </w:rPr>
        <w:t xml:space="preserve">a través de </w:t>
      </w:r>
      <w:r w:rsidRPr="00F70A6E">
        <w:rPr>
          <w:rFonts w:asciiTheme="majorHAnsi" w:hAnsiTheme="majorHAnsi" w:cs="Arial"/>
          <w:sz w:val="20"/>
        </w:rPr>
        <w:t>la partici</w:t>
      </w:r>
      <w:r>
        <w:rPr>
          <w:rFonts w:asciiTheme="majorHAnsi" w:hAnsiTheme="majorHAnsi" w:cs="Arial"/>
          <w:sz w:val="20"/>
        </w:rPr>
        <w:t>pación en esta</w:t>
      </w:r>
      <w:r w:rsidRPr="00F70A6E">
        <w:rPr>
          <w:rFonts w:asciiTheme="majorHAnsi" w:hAnsiTheme="majorHAnsi" w:cs="Arial"/>
          <w:sz w:val="20"/>
        </w:rPr>
        <w:t xml:space="preserve"> instancia de reflexión colectiva</w:t>
      </w:r>
      <w:r>
        <w:rPr>
          <w:rFonts w:asciiTheme="majorHAnsi" w:hAnsiTheme="majorHAnsi" w:cs="Arial"/>
          <w:sz w:val="20"/>
        </w:rPr>
        <w:t xml:space="preserve">, que </w:t>
      </w:r>
      <w:r w:rsidRPr="00F70A6E">
        <w:rPr>
          <w:rFonts w:asciiTheme="majorHAnsi" w:hAnsiTheme="majorHAnsi" w:cs="Arial"/>
          <w:sz w:val="20"/>
        </w:rPr>
        <w:t xml:space="preserve">ofrece la oportunidad de compartir, intercambiar y debatir temáticas claves de las prácticas educativas referidas a la formación ciudadana, siendo un primer paso para generar cambios de medio y largo plazo en las prácticas docentes en su conjunto. </w:t>
      </w:r>
    </w:p>
    <w:p w:rsidR="0019176F" w:rsidRPr="00F70A6E" w:rsidRDefault="0019176F" w:rsidP="0019176F">
      <w:pPr>
        <w:widowControl/>
        <w:numPr>
          <w:ilvl w:val="0"/>
          <w:numId w:val="2"/>
        </w:numPr>
        <w:ind w:right="5"/>
        <w:jc w:val="both"/>
        <w:rPr>
          <w:rFonts w:asciiTheme="majorHAnsi" w:hAnsiTheme="majorHAnsi" w:cs="Arial"/>
          <w:sz w:val="20"/>
        </w:rPr>
      </w:pPr>
      <w:r w:rsidRPr="00F70A6E">
        <w:rPr>
          <w:rFonts w:asciiTheme="majorHAnsi" w:hAnsiTheme="majorHAnsi" w:cs="Arial"/>
          <w:sz w:val="20"/>
        </w:rPr>
        <w:t xml:space="preserve">El Grupo de Discusión será grabado y luego transcrito. No se identificará el nombre del participante o cualquier otra información que lleve a identificar su persona. La información será analizada cualitativamente, con breves citas textuales, </w:t>
      </w:r>
      <w:r>
        <w:rPr>
          <w:rFonts w:asciiTheme="majorHAnsi" w:hAnsiTheme="majorHAnsi" w:cs="Arial"/>
          <w:sz w:val="20"/>
        </w:rPr>
        <w:t>sin que esto permita</w:t>
      </w:r>
      <w:r w:rsidRPr="00F70A6E">
        <w:rPr>
          <w:rFonts w:asciiTheme="majorHAnsi" w:hAnsiTheme="majorHAnsi" w:cs="Arial"/>
          <w:sz w:val="20"/>
        </w:rPr>
        <w:t xml:space="preserve"> establecer la identidad del entrevistado. </w:t>
      </w:r>
    </w:p>
    <w:p w:rsidR="0019176F" w:rsidRPr="00F70A6E" w:rsidRDefault="0019176F" w:rsidP="0019176F">
      <w:pPr>
        <w:widowControl/>
        <w:numPr>
          <w:ilvl w:val="0"/>
          <w:numId w:val="2"/>
        </w:numPr>
        <w:ind w:right="5"/>
        <w:jc w:val="both"/>
        <w:rPr>
          <w:rFonts w:asciiTheme="majorHAnsi" w:hAnsiTheme="majorHAnsi" w:cs="Arial"/>
          <w:b/>
          <w:sz w:val="20"/>
          <w:lang w:val="es-ES_tradnl"/>
        </w:rPr>
      </w:pPr>
      <w:r w:rsidRPr="00F70A6E">
        <w:rPr>
          <w:rFonts w:asciiTheme="majorHAnsi" w:hAnsiTheme="majorHAnsi" w:cs="Arial"/>
          <w:sz w:val="20"/>
        </w:rPr>
        <w:t>Los resultados del estudio serán usados para divulgarlos en revistas científicas de educación y en conferencias de la especialidad</w:t>
      </w:r>
      <w:r>
        <w:rPr>
          <w:rFonts w:asciiTheme="majorHAnsi" w:hAnsiTheme="majorHAnsi" w:cs="Arial"/>
          <w:sz w:val="20"/>
        </w:rPr>
        <w:t xml:space="preserve">, siempre con propósitos educativos, y sin identificar el nombre </w:t>
      </w:r>
      <w:r w:rsidRPr="00F70A6E">
        <w:rPr>
          <w:rFonts w:asciiTheme="majorHAnsi" w:hAnsiTheme="majorHAnsi" w:cs="Arial"/>
          <w:sz w:val="20"/>
        </w:rPr>
        <w:t xml:space="preserve">de los participantes. </w:t>
      </w:r>
    </w:p>
    <w:p w:rsidR="0019176F" w:rsidRPr="00F70A6E" w:rsidRDefault="0019176F" w:rsidP="0019176F">
      <w:pPr>
        <w:pStyle w:val="Prrafodelista"/>
        <w:rPr>
          <w:rFonts w:asciiTheme="majorHAnsi" w:hAnsiTheme="majorHAnsi" w:cs="Arial"/>
          <w:sz w:val="20"/>
        </w:rPr>
      </w:pPr>
    </w:p>
    <w:p w:rsidR="0019176F" w:rsidRPr="00F70A6E" w:rsidRDefault="0019176F" w:rsidP="0019176F">
      <w:pPr>
        <w:jc w:val="both"/>
        <w:rPr>
          <w:rFonts w:asciiTheme="majorHAnsi" w:hAnsiTheme="majorHAnsi" w:cs="Arial"/>
          <w:b/>
          <w:sz w:val="20"/>
        </w:rPr>
      </w:pPr>
      <w:r w:rsidRPr="00F70A6E">
        <w:rPr>
          <w:rFonts w:asciiTheme="majorHAnsi" w:hAnsiTheme="majorHAnsi" w:cs="Arial"/>
          <w:sz w:val="20"/>
        </w:rPr>
        <w:t>Las tareas de investigación serán conducidas por Carolina García</w:t>
      </w:r>
      <w:r>
        <w:rPr>
          <w:rFonts w:asciiTheme="majorHAnsi" w:hAnsiTheme="majorHAnsi" w:cs="Arial"/>
          <w:sz w:val="20"/>
        </w:rPr>
        <w:t xml:space="preserve"> González</w:t>
      </w:r>
      <w:r w:rsidRPr="00F70A6E">
        <w:rPr>
          <w:rFonts w:asciiTheme="majorHAnsi" w:hAnsiTheme="majorHAnsi" w:cs="Arial"/>
          <w:sz w:val="20"/>
        </w:rPr>
        <w:t xml:space="preserve">, candidata a Doctora, </w:t>
      </w:r>
      <w:r>
        <w:rPr>
          <w:rFonts w:asciiTheme="majorHAnsi" w:hAnsiTheme="majorHAnsi" w:cs="Arial"/>
          <w:sz w:val="20"/>
        </w:rPr>
        <w:t xml:space="preserve">del Programa de </w:t>
      </w:r>
      <w:r w:rsidRPr="00F70A6E">
        <w:rPr>
          <w:rFonts w:asciiTheme="majorHAnsi" w:hAnsiTheme="majorHAnsi" w:cs="Arial"/>
          <w:sz w:val="20"/>
        </w:rPr>
        <w:t>Doctor</w:t>
      </w:r>
      <w:r>
        <w:rPr>
          <w:rFonts w:asciiTheme="majorHAnsi" w:hAnsiTheme="majorHAnsi" w:cs="Arial"/>
          <w:sz w:val="20"/>
        </w:rPr>
        <w:t>ado en Ciencias de la Educación, de la</w:t>
      </w:r>
      <w:r w:rsidRPr="00F70A6E">
        <w:rPr>
          <w:rFonts w:asciiTheme="majorHAnsi" w:hAnsiTheme="majorHAnsi" w:cs="Arial"/>
          <w:sz w:val="20"/>
        </w:rPr>
        <w:t xml:space="preserve"> Pontificia Univer</w:t>
      </w:r>
      <w:r>
        <w:rPr>
          <w:rFonts w:asciiTheme="majorHAnsi" w:hAnsiTheme="majorHAnsi" w:cs="Arial"/>
          <w:sz w:val="20"/>
        </w:rPr>
        <w:t>sidad Católica de Chile (Fono: 05- 1498046</w:t>
      </w:r>
      <w:r w:rsidRPr="00F70A6E">
        <w:rPr>
          <w:rFonts w:asciiTheme="majorHAnsi" w:hAnsiTheme="majorHAnsi" w:cs="Arial"/>
          <w:sz w:val="20"/>
        </w:rPr>
        <w:t xml:space="preserve">; </w:t>
      </w:r>
      <w:hyperlink r:id="rId8" w:history="1">
        <w:r w:rsidRPr="00F70A6E">
          <w:rPr>
            <w:rStyle w:val="Hipervnculo"/>
            <w:rFonts w:asciiTheme="majorHAnsi" w:hAnsiTheme="majorHAnsi" w:cs="Arial"/>
            <w:sz w:val="20"/>
          </w:rPr>
          <w:t>mail:</w:t>
        </w:r>
      </w:hyperlink>
      <w:r w:rsidRPr="00F70A6E">
        <w:rPr>
          <w:rFonts w:asciiTheme="majorHAnsi" w:hAnsiTheme="majorHAnsi" w:cs="Arial"/>
          <w:sz w:val="20"/>
        </w:rPr>
        <w:t xml:space="preserve"> </w:t>
      </w:r>
      <w:hyperlink r:id="rId9" w:history="1">
        <w:r w:rsidRPr="00D85967">
          <w:rPr>
            <w:rStyle w:val="Hipervnculo"/>
            <w:rFonts w:asciiTheme="majorHAnsi" w:hAnsiTheme="majorHAnsi" w:cs="Arial"/>
            <w:sz w:val="20"/>
          </w:rPr>
          <w:t>cagarcig@gmail.com</w:t>
        </w:r>
      </w:hyperlink>
      <w:r>
        <w:rPr>
          <w:rFonts w:asciiTheme="majorHAnsi" w:hAnsiTheme="majorHAnsi" w:cs="Arial"/>
          <w:sz w:val="20"/>
        </w:rPr>
        <w:t xml:space="preserve"> </w:t>
      </w:r>
      <w:r w:rsidRPr="00F70A6E">
        <w:rPr>
          <w:rFonts w:asciiTheme="majorHAnsi" w:hAnsiTheme="majorHAnsi" w:cs="Arial"/>
          <w:sz w:val="20"/>
        </w:rPr>
        <w:t>).</w:t>
      </w:r>
    </w:p>
    <w:p w:rsidR="0019176F" w:rsidRPr="00F70A6E" w:rsidRDefault="0019176F" w:rsidP="0019176F">
      <w:pPr>
        <w:pStyle w:val="NormalWeb"/>
        <w:spacing w:after="0" w:afterAutospacing="0"/>
        <w:ind w:firstLine="360"/>
        <w:jc w:val="both"/>
        <w:rPr>
          <w:rFonts w:asciiTheme="majorHAnsi" w:hAnsiTheme="majorHAnsi" w:cs="Arial"/>
          <w:sz w:val="20"/>
          <w:szCs w:val="20"/>
        </w:rPr>
      </w:pPr>
      <w:r>
        <w:rPr>
          <w:rFonts w:asciiTheme="majorHAnsi" w:hAnsiTheme="majorHAnsi" w:cs="Arial"/>
          <w:sz w:val="20"/>
          <w:szCs w:val="20"/>
        </w:rPr>
        <w:lastRenderedPageBreak/>
        <w:t>Si usted accede a participar de esta investigación, contará con los siguientes DERECHOS:</w:t>
      </w:r>
    </w:p>
    <w:p w:rsidR="000C02EF" w:rsidRDefault="000C02EF" w:rsidP="0019176F">
      <w:pPr>
        <w:pStyle w:val="NormalWeb"/>
        <w:numPr>
          <w:ilvl w:val="0"/>
          <w:numId w:val="4"/>
        </w:numPr>
        <w:spacing w:before="0" w:beforeAutospacing="0" w:after="0" w:afterAutospacing="0"/>
        <w:jc w:val="both"/>
        <w:rPr>
          <w:rFonts w:asciiTheme="majorHAnsi" w:hAnsiTheme="majorHAnsi" w:cs="Arial"/>
          <w:sz w:val="20"/>
          <w:szCs w:val="20"/>
        </w:rPr>
      </w:pPr>
      <w:r>
        <w:rPr>
          <w:rFonts w:asciiTheme="majorHAnsi" w:hAnsiTheme="majorHAnsi" w:cs="Arial"/>
          <w:sz w:val="20"/>
          <w:szCs w:val="20"/>
        </w:rPr>
        <w:t xml:space="preserve">Su participación es voluntaria, por lo que puede negarse a participar o renunciar a participar en cualquier momento, sin ningún tipo de perjuicio para usted. </w:t>
      </w:r>
    </w:p>
    <w:p w:rsidR="0019176F" w:rsidRPr="00F70A6E" w:rsidRDefault="0019176F" w:rsidP="0019176F">
      <w:pPr>
        <w:pStyle w:val="NormalWeb"/>
        <w:numPr>
          <w:ilvl w:val="0"/>
          <w:numId w:val="4"/>
        </w:numPr>
        <w:spacing w:before="0" w:beforeAutospacing="0" w:after="0" w:afterAutospacing="0"/>
        <w:jc w:val="both"/>
        <w:rPr>
          <w:rFonts w:asciiTheme="majorHAnsi" w:hAnsiTheme="majorHAnsi" w:cs="Arial"/>
          <w:sz w:val="20"/>
          <w:szCs w:val="20"/>
        </w:rPr>
      </w:pPr>
      <w:r>
        <w:rPr>
          <w:rFonts w:asciiTheme="majorHAnsi" w:hAnsiTheme="majorHAnsi" w:cs="Arial"/>
          <w:sz w:val="20"/>
          <w:szCs w:val="20"/>
        </w:rPr>
        <w:t xml:space="preserve">Leer y discutir la descripción de la </w:t>
      </w:r>
      <w:r w:rsidRPr="00F70A6E">
        <w:rPr>
          <w:rFonts w:asciiTheme="majorHAnsi" w:hAnsiTheme="majorHAnsi" w:cs="Arial"/>
          <w:sz w:val="20"/>
          <w:szCs w:val="20"/>
        </w:rPr>
        <w:t>inv</w:t>
      </w:r>
      <w:r w:rsidR="000C02EF">
        <w:rPr>
          <w:rFonts w:asciiTheme="majorHAnsi" w:hAnsiTheme="majorHAnsi" w:cs="Arial"/>
          <w:sz w:val="20"/>
          <w:szCs w:val="20"/>
        </w:rPr>
        <w:t xml:space="preserve">estigación con el investigador, teniendo la oportunidad </w:t>
      </w:r>
      <w:r w:rsidRPr="00F70A6E">
        <w:rPr>
          <w:rFonts w:asciiTheme="majorHAnsi" w:hAnsiTheme="majorHAnsi" w:cs="Arial"/>
          <w:sz w:val="20"/>
          <w:szCs w:val="20"/>
        </w:rPr>
        <w:t xml:space="preserve">de hacer preguntas acerca del propósito y procedimientos en relación con el estudio. </w:t>
      </w:r>
    </w:p>
    <w:p w:rsidR="0019176F" w:rsidRPr="00F70A6E" w:rsidRDefault="000C02EF" w:rsidP="0019176F">
      <w:pPr>
        <w:pStyle w:val="Prrafodelista"/>
        <w:widowControl/>
        <w:numPr>
          <w:ilvl w:val="0"/>
          <w:numId w:val="4"/>
        </w:numPr>
        <w:spacing w:line="276" w:lineRule="auto"/>
        <w:jc w:val="both"/>
        <w:rPr>
          <w:rFonts w:asciiTheme="majorHAnsi" w:hAnsiTheme="majorHAnsi" w:cs="Arial"/>
          <w:sz w:val="20"/>
        </w:rPr>
      </w:pPr>
      <w:r>
        <w:rPr>
          <w:rFonts w:asciiTheme="majorHAnsi" w:hAnsiTheme="majorHAnsi" w:cs="Arial"/>
          <w:sz w:val="20"/>
        </w:rPr>
        <w:t xml:space="preserve">Acceder a cualquier tipo de información relevante que surja durante el desarrollo de la investigación, y que pueda interferir en la voluntad de continuar participando en la investigación. Dicha información debe ser proporcionada por el investigador. </w:t>
      </w:r>
    </w:p>
    <w:p w:rsidR="0019176F" w:rsidRPr="00F70A6E" w:rsidRDefault="000C02EF" w:rsidP="0019176F">
      <w:pPr>
        <w:pStyle w:val="Prrafodelista"/>
        <w:widowControl/>
        <w:numPr>
          <w:ilvl w:val="0"/>
          <w:numId w:val="4"/>
        </w:numPr>
        <w:spacing w:before="100" w:after="100" w:line="276" w:lineRule="auto"/>
        <w:jc w:val="both"/>
        <w:rPr>
          <w:rFonts w:asciiTheme="majorHAnsi" w:hAnsiTheme="majorHAnsi" w:cs="Arial"/>
          <w:sz w:val="20"/>
        </w:rPr>
      </w:pPr>
      <w:r>
        <w:rPr>
          <w:rFonts w:asciiTheme="majorHAnsi" w:hAnsiTheme="majorHAnsi" w:cs="Arial"/>
          <w:sz w:val="20"/>
        </w:rPr>
        <w:t xml:space="preserve">Aclarar las preguntas que surjan en relación a </w:t>
      </w:r>
      <w:r w:rsidR="0019176F" w:rsidRPr="00F70A6E">
        <w:rPr>
          <w:rFonts w:asciiTheme="majorHAnsi" w:hAnsiTheme="majorHAnsi" w:cs="Arial"/>
          <w:sz w:val="20"/>
        </w:rPr>
        <w:t xml:space="preserve">la investigación o </w:t>
      </w:r>
      <w:r>
        <w:rPr>
          <w:rFonts w:asciiTheme="majorHAnsi" w:hAnsiTheme="majorHAnsi" w:cs="Arial"/>
          <w:sz w:val="20"/>
        </w:rPr>
        <w:t>su</w:t>
      </w:r>
      <w:r w:rsidR="0019176F" w:rsidRPr="00F70A6E">
        <w:rPr>
          <w:rFonts w:asciiTheme="majorHAnsi" w:hAnsiTheme="majorHAnsi" w:cs="Arial"/>
          <w:sz w:val="20"/>
        </w:rPr>
        <w:t xml:space="preserve"> participación, </w:t>
      </w:r>
      <w:r>
        <w:rPr>
          <w:rFonts w:asciiTheme="majorHAnsi" w:hAnsiTheme="majorHAnsi" w:cs="Arial"/>
          <w:sz w:val="20"/>
        </w:rPr>
        <w:t xml:space="preserve">contactándome </w:t>
      </w:r>
      <w:r w:rsidR="0019176F" w:rsidRPr="00F70A6E">
        <w:rPr>
          <w:rFonts w:asciiTheme="majorHAnsi" w:hAnsiTheme="majorHAnsi" w:cs="Arial"/>
          <w:sz w:val="20"/>
        </w:rPr>
        <w:t xml:space="preserve">con el investigador, quién responderá mis preguntas. </w:t>
      </w:r>
      <w:r w:rsidR="0019176F">
        <w:rPr>
          <w:rFonts w:asciiTheme="majorHAnsi" w:hAnsiTheme="majorHAnsi" w:cs="Arial"/>
          <w:sz w:val="20"/>
        </w:rPr>
        <w:t>(</w:t>
      </w:r>
      <w:r w:rsidR="0019176F" w:rsidRPr="00F70A6E">
        <w:rPr>
          <w:rFonts w:asciiTheme="majorHAnsi" w:hAnsiTheme="majorHAnsi" w:cs="Arial"/>
          <w:sz w:val="20"/>
        </w:rPr>
        <w:t>E</w:t>
      </w:r>
      <w:r>
        <w:rPr>
          <w:rFonts w:asciiTheme="majorHAnsi" w:hAnsiTheme="majorHAnsi" w:cs="Arial"/>
          <w:sz w:val="20"/>
        </w:rPr>
        <w:t>l teléfono del investigador es 05</w:t>
      </w:r>
      <w:r w:rsidR="0019176F" w:rsidRPr="00F70A6E">
        <w:rPr>
          <w:rFonts w:asciiTheme="majorHAnsi" w:hAnsiTheme="majorHAnsi" w:cs="Arial"/>
          <w:sz w:val="20"/>
        </w:rPr>
        <w:t>-</w:t>
      </w:r>
      <w:r>
        <w:rPr>
          <w:rFonts w:asciiTheme="majorHAnsi" w:hAnsiTheme="majorHAnsi" w:cs="Arial"/>
          <w:sz w:val="20"/>
        </w:rPr>
        <w:t>1498046</w:t>
      </w:r>
      <w:r w:rsidR="0019176F" w:rsidRPr="00F70A6E">
        <w:rPr>
          <w:rFonts w:asciiTheme="majorHAnsi" w:hAnsiTheme="majorHAnsi" w:cs="Arial"/>
          <w:sz w:val="20"/>
        </w:rPr>
        <w:t xml:space="preserve">, su correo electrónico es </w:t>
      </w:r>
      <w:hyperlink r:id="rId10" w:history="1">
        <w:r w:rsidRPr="00D85967">
          <w:rPr>
            <w:rStyle w:val="Hipervnculo"/>
            <w:rFonts w:asciiTheme="majorHAnsi" w:hAnsiTheme="majorHAnsi" w:cs="Arial"/>
            <w:sz w:val="20"/>
          </w:rPr>
          <w:t>cagarcig@gmail.com</w:t>
        </w:r>
      </w:hyperlink>
      <w:r>
        <w:rPr>
          <w:rFonts w:asciiTheme="majorHAnsi" w:hAnsiTheme="majorHAnsi" w:cs="Arial"/>
          <w:sz w:val="20"/>
        </w:rPr>
        <w:t xml:space="preserve"> </w:t>
      </w:r>
      <w:r w:rsidR="0019176F" w:rsidRPr="00F70A6E">
        <w:rPr>
          <w:rFonts w:asciiTheme="majorHAnsi" w:hAnsiTheme="majorHAnsi" w:cs="Arial"/>
          <w:sz w:val="20"/>
        </w:rPr>
        <w:t>)</w:t>
      </w:r>
    </w:p>
    <w:p w:rsidR="0019176F" w:rsidRPr="00F70A6E" w:rsidRDefault="000C02EF" w:rsidP="0019176F">
      <w:pPr>
        <w:pStyle w:val="Prrafodelista"/>
        <w:widowControl/>
        <w:numPr>
          <w:ilvl w:val="0"/>
          <w:numId w:val="4"/>
        </w:numPr>
        <w:spacing w:before="100" w:after="100" w:line="276" w:lineRule="auto"/>
        <w:jc w:val="both"/>
        <w:rPr>
          <w:rFonts w:asciiTheme="majorHAnsi" w:hAnsiTheme="majorHAnsi" w:cs="Arial"/>
          <w:sz w:val="20"/>
        </w:rPr>
      </w:pPr>
      <w:r>
        <w:rPr>
          <w:rFonts w:asciiTheme="majorHAnsi" w:hAnsiTheme="majorHAnsi" w:cs="Arial"/>
          <w:sz w:val="20"/>
        </w:rPr>
        <w:t xml:space="preserve">Manifestar mis </w:t>
      </w:r>
      <w:r w:rsidR="0019176F" w:rsidRPr="00F70A6E">
        <w:rPr>
          <w:rFonts w:asciiTheme="majorHAnsi" w:hAnsiTheme="majorHAnsi" w:cs="Arial"/>
          <w:sz w:val="20"/>
        </w:rPr>
        <w:t xml:space="preserve">comentarios o preocupaciones relacionadas con la conducción de la investigación o preguntas acerca de mis derechos como sujeto de investigación, </w:t>
      </w:r>
      <w:r>
        <w:rPr>
          <w:rFonts w:asciiTheme="majorHAnsi" w:hAnsiTheme="majorHAnsi" w:cs="Arial"/>
          <w:sz w:val="20"/>
        </w:rPr>
        <w:t>contactándome</w:t>
      </w:r>
      <w:r w:rsidR="0019176F" w:rsidRPr="00F70A6E">
        <w:rPr>
          <w:rFonts w:asciiTheme="majorHAnsi" w:hAnsiTheme="majorHAnsi" w:cs="Arial"/>
          <w:sz w:val="20"/>
        </w:rPr>
        <w:t xml:space="preserve"> con el Programa de Doctorado en Ciencias de la Educación de la Pontificia Universidad Católica de Chile, a través del Jefe del Programa, </w:t>
      </w:r>
      <w:r w:rsidR="0019176F">
        <w:rPr>
          <w:rFonts w:asciiTheme="majorHAnsi" w:hAnsiTheme="majorHAnsi" w:cs="Arial"/>
          <w:sz w:val="20"/>
        </w:rPr>
        <w:t>p</w:t>
      </w:r>
      <w:r w:rsidR="0019176F" w:rsidRPr="00F70A6E">
        <w:rPr>
          <w:rFonts w:asciiTheme="majorHAnsi" w:hAnsiTheme="majorHAnsi" w:cs="Arial"/>
          <w:sz w:val="20"/>
        </w:rPr>
        <w:t xml:space="preserve">rofesor </w:t>
      </w:r>
      <w:r>
        <w:rPr>
          <w:rFonts w:asciiTheme="majorHAnsi" w:hAnsiTheme="majorHAnsi" w:cs="Arial"/>
          <w:sz w:val="20"/>
        </w:rPr>
        <w:t>Gonzalo Zapata</w:t>
      </w:r>
      <w:r w:rsidR="0019176F" w:rsidRPr="00F70A6E">
        <w:rPr>
          <w:rFonts w:asciiTheme="majorHAnsi" w:hAnsiTheme="majorHAnsi" w:cs="Arial"/>
          <w:sz w:val="20"/>
        </w:rPr>
        <w:t xml:space="preserve">, al número telefónico </w:t>
      </w:r>
      <w:r>
        <w:rPr>
          <w:rFonts w:asciiTheme="majorHAnsi" w:hAnsiTheme="majorHAnsi" w:cs="Arial"/>
          <w:sz w:val="20"/>
        </w:rPr>
        <w:t>2</w:t>
      </w:r>
      <w:r w:rsidR="0019176F" w:rsidRPr="00F70A6E">
        <w:rPr>
          <w:rFonts w:asciiTheme="majorHAnsi" w:hAnsiTheme="majorHAnsi" w:cs="Arial"/>
          <w:sz w:val="20"/>
        </w:rPr>
        <w:t xml:space="preserve">354 53 11, </w:t>
      </w:r>
      <w:r>
        <w:rPr>
          <w:rFonts w:asciiTheme="majorHAnsi" w:hAnsiTheme="majorHAnsi" w:cs="Arial"/>
          <w:sz w:val="20"/>
        </w:rPr>
        <w:t xml:space="preserve">o </w:t>
      </w:r>
      <w:r w:rsidR="0019176F" w:rsidRPr="00F70A6E">
        <w:rPr>
          <w:rFonts w:asciiTheme="majorHAnsi" w:hAnsiTheme="majorHAnsi" w:cs="Arial"/>
          <w:sz w:val="20"/>
        </w:rPr>
        <w:t xml:space="preserve">al correo </w:t>
      </w:r>
      <w:hyperlink r:id="rId11" w:history="1">
        <w:r>
          <w:rPr>
            <w:rStyle w:val="Hipervnculo"/>
            <w:rFonts w:asciiTheme="majorHAnsi" w:hAnsiTheme="majorHAnsi" w:cs="Arial"/>
            <w:sz w:val="20"/>
          </w:rPr>
          <w:t>gzapata</w:t>
        </w:r>
        <w:r w:rsidR="0019176F" w:rsidRPr="00F70A6E">
          <w:rPr>
            <w:rStyle w:val="Hipervnculo"/>
            <w:rFonts w:asciiTheme="majorHAnsi" w:hAnsiTheme="majorHAnsi" w:cs="Arial"/>
            <w:sz w:val="20"/>
          </w:rPr>
          <w:t>@uc.cl</w:t>
        </w:r>
      </w:hyperlink>
      <w:r>
        <w:rPr>
          <w:rStyle w:val="Hipervnculo"/>
          <w:rFonts w:asciiTheme="majorHAnsi" w:hAnsiTheme="majorHAnsi" w:cs="Arial"/>
          <w:sz w:val="20"/>
        </w:rPr>
        <w:t>;</w:t>
      </w:r>
      <w:r w:rsidR="0019176F" w:rsidRPr="00F70A6E">
        <w:rPr>
          <w:rFonts w:asciiTheme="majorHAnsi" w:hAnsiTheme="majorHAnsi" w:cs="Arial"/>
          <w:sz w:val="20"/>
        </w:rPr>
        <w:t xml:space="preserve"> o dirigirme personalmente al Programa de Doctorado en Ciencias de la Educación, en la Facultad de Educación de la Pontificia Universidad Católica de Chile. Av. Vicuña Mackenna 4860, Macul.</w:t>
      </w:r>
    </w:p>
    <w:p w:rsidR="007A0B62" w:rsidRPr="000C02EF" w:rsidRDefault="000C02EF" w:rsidP="000C02EF">
      <w:pPr>
        <w:pStyle w:val="Prrafodelista"/>
        <w:widowControl/>
        <w:numPr>
          <w:ilvl w:val="0"/>
          <w:numId w:val="4"/>
        </w:numPr>
        <w:spacing w:before="100" w:after="100" w:line="276" w:lineRule="auto"/>
        <w:jc w:val="both"/>
      </w:pPr>
      <w:r>
        <w:rPr>
          <w:rFonts w:asciiTheme="majorHAnsi" w:hAnsiTheme="majorHAnsi" w:cs="Arial"/>
          <w:sz w:val="20"/>
        </w:rPr>
        <w:t xml:space="preserve">Consentir la grabación en audio y/o video del grupo de discusión en el que se participe, con el compromiso de que a este material solo tenga acceso la investigadora responsable. </w:t>
      </w:r>
    </w:p>
    <w:p w:rsidR="000C02EF" w:rsidRDefault="000C02EF" w:rsidP="000C02EF">
      <w:pPr>
        <w:widowControl/>
        <w:spacing w:before="100" w:after="100" w:line="276" w:lineRule="auto"/>
        <w:jc w:val="both"/>
      </w:pPr>
    </w:p>
    <w:p w:rsidR="000C02EF" w:rsidRPr="000C02EF" w:rsidRDefault="000C02EF" w:rsidP="000C02EF">
      <w:pPr>
        <w:widowControl/>
        <w:spacing w:before="100" w:after="100" w:line="276" w:lineRule="auto"/>
        <w:jc w:val="right"/>
        <w:rPr>
          <w:rFonts w:asciiTheme="majorHAnsi" w:hAnsiTheme="majorHAnsi"/>
          <w:sz w:val="20"/>
        </w:rPr>
      </w:pPr>
      <w:r w:rsidRPr="000C02EF">
        <w:rPr>
          <w:rFonts w:asciiTheme="majorHAnsi" w:hAnsiTheme="majorHAnsi"/>
          <w:sz w:val="20"/>
        </w:rPr>
        <w:t>Esperando contar con su participación, se despide cordialmente</w:t>
      </w:r>
    </w:p>
    <w:p w:rsidR="000C02EF" w:rsidRPr="000C02EF" w:rsidRDefault="000C02EF" w:rsidP="000C02EF">
      <w:pPr>
        <w:widowControl/>
        <w:spacing w:before="100" w:after="100" w:line="276" w:lineRule="auto"/>
        <w:jc w:val="right"/>
        <w:rPr>
          <w:rFonts w:asciiTheme="majorHAnsi" w:hAnsiTheme="majorHAnsi"/>
          <w:sz w:val="20"/>
        </w:rPr>
      </w:pPr>
    </w:p>
    <w:p w:rsidR="000C02EF" w:rsidRPr="000C02EF" w:rsidRDefault="000C02EF" w:rsidP="000C02EF">
      <w:pPr>
        <w:widowControl/>
        <w:spacing w:before="100" w:after="100" w:line="276" w:lineRule="auto"/>
        <w:jc w:val="right"/>
        <w:rPr>
          <w:rFonts w:asciiTheme="majorHAnsi" w:hAnsiTheme="majorHAnsi"/>
          <w:sz w:val="20"/>
        </w:rPr>
      </w:pPr>
      <w:r w:rsidRPr="000C02EF">
        <w:rPr>
          <w:rFonts w:asciiTheme="majorHAnsi" w:hAnsiTheme="majorHAnsi"/>
          <w:sz w:val="20"/>
        </w:rPr>
        <w:t xml:space="preserve">Carolina García. </w:t>
      </w:r>
    </w:p>
    <w:p w:rsidR="000C02EF" w:rsidRPr="000C02EF" w:rsidRDefault="000C02EF" w:rsidP="000C02EF">
      <w:pPr>
        <w:widowControl/>
        <w:spacing w:before="100" w:after="100" w:line="276" w:lineRule="auto"/>
        <w:jc w:val="right"/>
        <w:rPr>
          <w:rFonts w:asciiTheme="majorHAnsi" w:hAnsiTheme="majorHAnsi"/>
          <w:sz w:val="20"/>
        </w:rPr>
      </w:pPr>
      <w:r w:rsidRPr="000C02EF">
        <w:rPr>
          <w:rFonts w:asciiTheme="majorHAnsi" w:hAnsiTheme="majorHAnsi"/>
          <w:sz w:val="20"/>
        </w:rPr>
        <w:t>© Doctora en Ciencias de la Educación</w:t>
      </w:r>
    </w:p>
    <w:p w:rsidR="000C02EF" w:rsidRPr="000C02EF" w:rsidRDefault="000C02EF" w:rsidP="000C02EF">
      <w:pPr>
        <w:widowControl/>
        <w:spacing w:before="100" w:after="100" w:line="276" w:lineRule="auto"/>
        <w:jc w:val="right"/>
        <w:rPr>
          <w:rFonts w:asciiTheme="majorHAnsi" w:hAnsiTheme="majorHAnsi"/>
          <w:sz w:val="20"/>
        </w:rPr>
      </w:pPr>
      <w:r w:rsidRPr="000C02EF">
        <w:rPr>
          <w:rFonts w:asciiTheme="majorHAnsi" w:hAnsiTheme="majorHAnsi"/>
          <w:sz w:val="20"/>
        </w:rPr>
        <w:t>Pontificia Universidad Católica de Chile</w:t>
      </w:r>
    </w:p>
    <w:sectPr w:rsidR="000C02EF" w:rsidRPr="000C02EF" w:rsidSect="0019176F">
      <w:headerReference w:type="default" r:id="rId12"/>
      <w:pgSz w:w="12240" w:h="15840" w:code="1"/>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11F8" w:rsidRDefault="00D711F8" w:rsidP="0019176F">
      <w:r>
        <w:separator/>
      </w:r>
    </w:p>
  </w:endnote>
  <w:endnote w:type="continuationSeparator" w:id="0">
    <w:p w:rsidR="00D711F8" w:rsidRDefault="00D711F8" w:rsidP="001917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11F8" w:rsidRDefault="00D711F8" w:rsidP="0019176F">
      <w:r>
        <w:separator/>
      </w:r>
    </w:p>
  </w:footnote>
  <w:footnote w:type="continuationSeparator" w:id="0">
    <w:p w:rsidR="00D711F8" w:rsidRDefault="00D711F8" w:rsidP="001917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76F" w:rsidRDefault="0019176F" w:rsidP="0019176F">
    <w:pPr>
      <w:pStyle w:val="Encabezado"/>
      <w:tabs>
        <w:tab w:val="clear" w:pos="4252"/>
        <w:tab w:val="center" w:pos="3119"/>
      </w:tabs>
      <w:rPr>
        <w:rFonts w:asciiTheme="majorHAnsi" w:hAnsiTheme="majorHAnsi"/>
        <w:sz w:val="20"/>
      </w:rPr>
    </w:pPr>
    <w:r>
      <w:rPr>
        <w:rFonts w:ascii="Arial" w:hAnsi="Arial" w:cs="Arial"/>
        <w:noProof/>
        <w:spacing w:val="-3"/>
        <w:sz w:val="20"/>
        <w:lang w:val="es-CL" w:eastAsia="es-CL"/>
      </w:rPr>
      <w:drawing>
        <wp:anchor distT="0" distB="0" distL="114300" distR="114300" simplePos="0" relativeHeight="251659264" behindDoc="1" locked="0" layoutInCell="1" allowOverlap="1" wp14:anchorId="17F96003" wp14:editId="54E50837">
          <wp:simplePos x="0" y="0"/>
          <wp:positionH relativeFrom="column">
            <wp:posOffset>-342900</wp:posOffset>
          </wp:positionH>
          <wp:positionV relativeFrom="paragraph">
            <wp:posOffset>-121285</wp:posOffset>
          </wp:positionV>
          <wp:extent cx="722630" cy="925830"/>
          <wp:effectExtent l="0" t="0" r="0" b="0"/>
          <wp:wrapTight wrapText="bothSides">
            <wp:wrapPolygon edited="0">
              <wp:start x="0" y="0"/>
              <wp:lineTo x="0" y="20741"/>
              <wp:lineTo x="20499" y="20741"/>
              <wp:lineTo x="20499" y="0"/>
              <wp:lineTo x="0" y="0"/>
            </wp:wrapPolygon>
          </wp:wrapTight>
          <wp:docPr id="4" name="Imagen 1" descr="logop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puc"/>
                  <pic:cNvPicPr>
                    <a:picLocks noChangeAspect="1" noChangeArrowheads="1"/>
                  </pic:cNvPicPr>
                </pic:nvPicPr>
                <pic:blipFill>
                  <a:blip r:embed="rId1" cstate="print"/>
                  <a:srcRect/>
                  <a:stretch>
                    <a:fillRect/>
                  </a:stretch>
                </pic:blipFill>
                <pic:spPr bwMode="auto">
                  <a:xfrm>
                    <a:off x="0" y="0"/>
                    <a:ext cx="722630" cy="925830"/>
                  </a:xfrm>
                  <a:prstGeom prst="rect">
                    <a:avLst/>
                  </a:prstGeom>
                  <a:noFill/>
                  <a:ln w="9525">
                    <a:noFill/>
                    <a:miter lim="800000"/>
                    <a:headEnd/>
                    <a:tailEnd/>
                  </a:ln>
                </pic:spPr>
              </pic:pic>
            </a:graphicData>
          </a:graphic>
        </wp:anchor>
      </w:drawing>
    </w:r>
    <w:r>
      <w:tab/>
      <w:t xml:space="preserve"> </w:t>
    </w:r>
    <w:r>
      <w:rPr>
        <w:rFonts w:asciiTheme="majorHAnsi" w:hAnsiTheme="majorHAnsi"/>
        <w:sz w:val="20"/>
      </w:rPr>
      <w:t>PONTIFICIA UNIVERSIDAD CATÓLICA DE CHILE</w:t>
    </w:r>
  </w:p>
  <w:p w:rsidR="0019176F" w:rsidRDefault="0019176F" w:rsidP="0019176F">
    <w:pPr>
      <w:pStyle w:val="Encabezado"/>
      <w:tabs>
        <w:tab w:val="clear" w:pos="4252"/>
        <w:tab w:val="center" w:pos="2410"/>
      </w:tabs>
      <w:rPr>
        <w:rFonts w:asciiTheme="majorHAnsi" w:hAnsiTheme="majorHAnsi"/>
        <w:sz w:val="20"/>
      </w:rPr>
    </w:pPr>
    <w:r>
      <w:rPr>
        <w:rFonts w:asciiTheme="majorHAnsi" w:hAnsiTheme="majorHAnsi"/>
        <w:sz w:val="20"/>
      </w:rPr>
      <w:tab/>
      <w:t>FACULTAD DE EDUCACIÓN</w:t>
    </w:r>
  </w:p>
  <w:p w:rsidR="0019176F" w:rsidRPr="0019176F" w:rsidRDefault="0019176F" w:rsidP="0019176F">
    <w:pPr>
      <w:pStyle w:val="Encabezado"/>
      <w:tabs>
        <w:tab w:val="clear" w:pos="4252"/>
        <w:tab w:val="center" w:pos="3828"/>
      </w:tabs>
      <w:rPr>
        <w:rFonts w:asciiTheme="majorHAnsi" w:hAnsiTheme="majorHAnsi"/>
        <w:sz w:val="20"/>
      </w:rPr>
    </w:pPr>
    <w:r>
      <w:rPr>
        <w:rFonts w:asciiTheme="majorHAnsi" w:hAnsiTheme="majorHAnsi"/>
        <w:sz w:val="20"/>
      </w:rPr>
      <w:tab/>
      <w:t>PROGRAMA DE DOCTORADO EN CIENCIAS DE LA EDUCACIÓN</w:t>
    </w:r>
  </w:p>
  <w:p w:rsidR="0019176F" w:rsidRDefault="0019176F">
    <w:pPr>
      <w:pStyle w:val="Encabezado"/>
    </w:pPr>
  </w:p>
  <w:p w:rsidR="0019176F" w:rsidRDefault="0019176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F3692"/>
    <w:multiLevelType w:val="hybridMultilevel"/>
    <w:tmpl w:val="D8BAF046"/>
    <w:lvl w:ilvl="0" w:tplc="526ED898">
      <w:start w:val="1"/>
      <w:numFmt w:val="bullet"/>
      <w:lvlText w:val=""/>
      <w:lvlJc w:val="left"/>
      <w:pPr>
        <w:ind w:left="360" w:hanging="360"/>
      </w:pPr>
      <w:rPr>
        <w:rFonts w:ascii="Symbol" w:hAnsi="Symbol" w:hint="default"/>
        <w:color w:val="auto"/>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222A5F76"/>
    <w:multiLevelType w:val="hybridMultilevel"/>
    <w:tmpl w:val="BDB41FA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
    <w:nsid w:val="3A046437"/>
    <w:multiLevelType w:val="hybridMultilevel"/>
    <w:tmpl w:val="C276E2D4"/>
    <w:lvl w:ilvl="0" w:tplc="FFFFFFFF">
      <w:start w:val="1"/>
      <w:numFmt w:val="bullet"/>
      <w:lvlText w:val=""/>
      <w:lvlJc w:val="left"/>
      <w:pPr>
        <w:tabs>
          <w:tab w:val="num" w:pos="720"/>
        </w:tabs>
        <w:ind w:left="720" w:hanging="360"/>
      </w:pPr>
      <w:rPr>
        <w:rFonts w:ascii="Symbol" w:hAnsi="Symbol" w:hint="default"/>
        <w:sz w:val="20"/>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3">
    <w:nsid w:val="5E4950A5"/>
    <w:multiLevelType w:val="hybridMultilevel"/>
    <w:tmpl w:val="3A5AF7FC"/>
    <w:lvl w:ilvl="0" w:tplc="FFFFFFFF">
      <w:start w:val="1"/>
      <w:numFmt w:val="bullet"/>
      <w:lvlText w:val=""/>
      <w:lvlJc w:val="left"/>
      <w:pPr>
        <w:tabs>
          <w:tab w:val="num" w:pos="720"/>
        </w:tabs>
        <w:ind w:left="720" w:hanging="360"/>
      </w:pPr>
      <w:rPr>
        <w:rFonts w:ascii="Symbol" w:hAnsi="Symbol" w:hint="default"/>
        <w:sz w:val="20"/>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4">
    <w:nsid w:val="65774B4A"/>
    <w:multiLevelType w:val="hybridMultilevel"/>
    <w:tmpl w:val="1A047A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trackRevision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76F"/>
    <w:rsid w:val="000C02EF"/>
    <w:rsid w:val="0019176F"/>
    <w:rsid w:val="00505811"/>
    <w:rsid w:val="007A0B62"/>
    <w:rsid w:val="00D711F8"/>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76F"/>
    <w:pPr>
      <w:widowControl w:val="0"/>
    </w:pPr>
    <w:rPr>
      <w:rFonts w:ascii="Courier" w:eastAsia="Times New Roman" w:hAnsi="Courier" w:cs="Times New Roman"/>
      <w:szCs w:val="2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9176F"/>
    <w:pPr>
      <w:ind w:left="720"/>
      <w:contextualSpacing/>
    </w:pPr>
  </w:style>
  <w:style w:type="paragraph" w:styleId="NormalWeb">
    <w:name w:val="Normal (Web)"/>
    <w:basedOn w:val="Normal"/>
    <w:unhideWhenUsed/>
    <w:rsid w:val="0019176F"/>
    <w:pPr>
      <w:widowControl/>
      <w:spacing w:before="100" w:beforeAutospacing="1" w:after="100" w:afterAutospacing="1"/>
    </w:pPr>
    <w:rPr>
      <w:rFonts w:ascii="Times New Roman" w:hAnsi="Times New Roman"/>
      <w:szCs w:val="24"/>
    </w:rPr>
  </w:style>
  <w:style w:type="character" w:styleId="Hipervnculo">
    <w:name w:val="Hyperlink"/>
    <w:basedOn w:val="Fuentedeprrafopredeter"/>
    <w:rsid w:val="0019176F"/>
    <w:rPr>
      <w:color w:val="0000FF"/>
      <w:u w:val="single"/>
    </w:rPr>
  </w:style>
  <w:style w:type="paragraph" w:styleId="Encabezado">
    <w:name w:val="header"/>
    <w:basedOn w:val="Normal"/>
    <w:link w:val="EncabezadoCar"/>
    <w:uiPriority w:val="99"/>
    <w:unhideWhenUsed/>
    <w:rsid w:val="0019176F"/>
    <w:pPr>
      <w:tabs>
        <w:tab w:val="center" w:pos="4252"/>
        <w:tab w:val="right" w:pos="8504"/>
      </w:tabs>
    </w:pPr>
  </w:style>
  <w:style w:type="character" w:customStyle="1" w:styleId="EncabezadoCar">
    <w:name w:val="Encabezado Car"/>
    <w:basedOn w:val="Fuentedeprrafopredeter"/>
    <w:link w:val="Encabezado"/>
    <w:uiPriority w:val="99"/>
    <w:rsid w:val="0019176F"/>
    <w:rPr>
      <w:rFonts w:ascii="Courier" w:eastAsia="Times New Roman" w:hAnsi="Courier" w:cs="Times New Roman"/>
      <w:szCs w:val="20"/>
      <w:lang w:val="es-ES"/>
    </w:rPr>
  </w:style>
  <w:style w:type="paragraph" w:styleId="Piedepgina">
    <w:name w:val="footer"/>
    <w:basedOn w:val="Normal"/>
    <w:link w:val="PiedepginaCar"/>
    <w:uiPriority w:val="99"/>
    <w:unhideWhenUsed/>
    <w:rsid w:val="0019176F"/>
    <w:pPr>
      <w:tabs>
        <w:tab w:val="center" w:pos="4252"/>
        <w:tab w:val="right" w:pos="8504"/>
      </w:tabs>
    </w:pPr>
  </w:style>
  <w:style w:type="character" w:customStyle="1" w:styleId="PiedepginaCar">
    <w:name w:val="Pie de página Car"/>
    <w:basedOn w:val="Fuentedeprrafopredeter"/>
    <w:link w:val="Piedepgina"/>
    <w:uiPriority w:val="99"/>
    <w:rsid w:val="0019176F"/>
    <w:rPr>
      <w:rFonts w:ascii="Courier" w:eastAsia="Times New Roman" w:hAnsi="Courier" w:cs="Times New Roman"/>
      <w:szCs w:val="20"/>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76F"/>
    <w:pPr>
      <w:widowControl w:val="0"/>
    </w:pPr>
    <w:rPr>
      <w:rFonts w:ascii="Courier" w:eastAsia="Times New Roman" w:hAnsi="Courier" w:cs="Times New Roman"/>
      <w:szCs w:val="2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9176F"/>
    <w:pPr>
      <w:ind w:left="720"/>
      <w:contextualSpacing/>
    </w:pPr>
  </w:style>
  <w:style w:type="paragraph" w:styleId="NormalWeb">
    <w:name w:val="Normal (Web)"/>
    <w:basedOn w:val="Normal"/>
    <w:unhideWhenUsed/>
    <w:rsid w:val="0019176F"/>
    <w:pPr>
      <w:widowControl/>
      <w:spacing w:before="100" w:beforeAutospacing="1" w:after="100" w:afterAutospacing="1"/>
    </w:pPr>
    <w:rPr>
      <w:rFonts w:ascii="Times New Roman" w:hAnsi="Times New Roman"/>
      <w:szCs w:val="24"/>
    </w:rPr>
  </w:style>
  <w:style w:type="character" w:styleId="Hipervnculo">
    <w:name w:val="Hyperlink"/>
    <w:basedOn w:val="Fuentedeprrafopredeter"/>
    <w:rsid w:val="0019176F"/>
    <w:rPr>
      <w:color w:val="0000FF"/>
      <w:u w:val="single"/>
    </w:rPr>
  </w:style>
  <w:style w:type="paragraph" w:styleId="Encabezado">
    <w:name w:val="header"/>
    <w:basedOn w:val="Normal"/>
    <w:link w:val="EncabezadoCar"/>
    <w:uiPriority w:val="99"/>
    <w:unhideWhenUsed/>
    <w:rsid w:val="0019176F"/>
    <w:pPr>
      <w:tabs>
        <w:tab w:val="center" w:pos="4252"/>
        <w:tab w:val="right" w:pos="8504"/>
      </w:tabs>
    </w:pPr>
  </w:style>
  <w:style w:type="character" w:customStyle="1" w:styleId="EncabezadoCar">
    <w:name w:val="Encabezado Car"/>
    <w:basedOn w:val="Fuentedeprrafopredeter"/>
    <w:link w:val="Encabezado"/>
    <w:uiPriority w:val="99"/>
    <w:rsid w:val="0019176F"/>
    <w:rPr>
      <w:rFonts w:ascii="Courier" w:eastAsia="Times New Roman" w:hAnsi="Courier" w:cs="Times New Roman"/>
      <w:szCs w:val="20"/>
      <w:lang w:val="es-ES"/>
    </w:rPr>
  </w:style>
  <w:style w:type="paragraph" w:styleId="Piedepgina">
    <w:name w:val="footer"/>
    <w:basedOn w:val="Normal"/>
    <w:link w:val="PiedepginaCar"/>
    <w:uiPriority w:val="99"/>
    <w:unhideWhenUsed/>
    <w:rsid w:val="0019176F"/>
    <w:pPr>
      <w:tabs>
        <w:tab w:val="center" w:pos="4252"/>
        <w:tab w:val="right" w:pos="8504"/>
      </w:tabs>
    </w:pPr>
  </w:style>
  <w:style w:type="character" w:customStyle="1" w:styleId="PiedepginaCar">
    <w:name w:val="Pie de página Car"/>
    <w:basedOn w:val="Fuentedeprrafopredeter"/>
    <w:link w:val="Piedepgina"/>
    <w:uiPriority w:val="99"/>
    <w:rsid w:val="0019176F"/>
    <w:rPr>
      <w:rFonts w:ascii="Courier" w:eastAsia="Times New Roman" w:hAnsi="Courier" w:cs="Times New Roman"/>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zamora@puc.cl"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ajcarras@uc.cl" TargetMode="External"/><Relationship Id="rId5" Type="http://schemas.openxmlformats.org/officeDocument/2006/relationships/webSettings" Target="webSettings.xml"/><Relationship Id="rId10" Type="http://schemas.openxmlformats.org/officeDocument/2006/relationships/hyperlink" Target="mailto:cagarcig@gmail.com" TargetMode="External"/><Relationship Id="rId4" Type="http://schemas.openxmlformats.org/officeDocument/2006/relationships/settings" Target="settings.xml"/><Relationship Id="rId9" Type="http://schemas.openxmlformats.org/officeDocument/2006/relationships/hyperlink" Target="mailto:cagarcig@gmail.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784</Words>
  <Characters>4312</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SIP Red de Colegios</Company>
  <LinksUpToDate>false</LinksUpToDate>
  <CharactersWithSpaces>5086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Carolina Garcia</dc:creator>
  <cp:lastModifiedBy>Luis Flores</cp:lastModifiedBy>
  <cp:revision>2</cp:revision>
  <dcterms:created xsi:type="dcterms:W3CDTF">2013-11-04T12:04:00Z</dcterms:created>
  <dcterms:modified xsi:type="dcterms:W3CDTF">2013-11-04T12:04:00Z</dcterms:modified>
</cp:coreProperties>
</file>